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AEFC" w14:textId="4442D70C" w:rsidR="005252BC" w:rsidRDefault="00717C89" w:rsidP="002E4CA9">
      <w:pPr>
        <w:tabs>
          <w:tab w:val="left" w:pos="2016"/>
        </w:tabs>
        <w:rPr>
          <w:b/>
          <w:bCs/>
          <w:sz w:val="30"/>
          <w:szCs w:val="30"/>
        </w:rPr>
      </w:pPr>
      <w:r w:rsidRPr="006E16F1">
        <w:rPr>
          <w:b/>
          <w:bCs/>
          <w:sz w:val="30"/>
          <w:szCs w:val="30"/>
        </w:rPr>
        <w:t xml:space="preserve">Statistics </w:t>
      </w:r>
      <w:r w:rsidR="006E16F1" w:rsidRPr="006E16F1">
        <w:rPr>
          <w:b/>
          <w:bCs/>
          <w:sz w:val="30"/>
          <w:szCs w:val="30"/>
        </w:rPr>
        <w:t xml:space="preserve">Project: - </w:t>
      </w:r>
    </w:p>
    <w:p w14:paraId="76BF85EB" w14:textId="77777777" w:rsidR="00A96719" w:rsidRPr="006E16F1" w:rsidRDefault="00A96719" w:rsidP="002E4CA9">
      <w:pPr>
        <w:tabs>
          <w:tab w:val="left" w:pos="2016"/>
        </w:tabs>
        <w:rPr>
          <w:b/>
          <w:bCs/>
          <w:sz w:val="30"/>
          <w:szCs w:val="30"/>
        </w:rPr>
      </w:pPr>
    </w:p>
    <w:p w14:paraId="20F29337" w14:textId="506B6D09" w:rsidR="002E4CA9" w:rsidRPr="005252BC" w:rsidRDefault="000F513E" w:rsidP="002E4CA9">
      <w:pPr>
        <w:tabs>
          <w:tab w:val="left" w:pos="2016"/>
        </w:tabs>
        <w:rPr>
          <w:b/>
          <w:bCs/>
        </w:rPr>
      </w:pPr>
      <w:r w:rsidRPr="000F513E">
        <w:rPr>
          <w:b/>
          <w:bCs/>
        </w:rPr>
        <w:t>Relationship between Study Hours and Exam Scores of Students</w:t>
      </w:r>
      <w:r w:rsidR="002E4CA9"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1508"/>
        <w:gridCol w:w="1544"/>
      </w:tblGrid>
      <w:tr w:rsidR="002E4CA9" w:rsidRPr="002E4CA9" w14:paraId="456CDF95" w14:textId="77777777" w:rsidTr="002E4C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0670BC" w14:textId="77777777" w:rsidR="002E4CA9" w:rsidRPr="002E4CA9" w:rsidRDefault="002E4CA9" w:rsidP="002E4CA9">
            <w:pPr>
              <w:tabs>
                <w:tab w:val="left" w:pos="2016"/>
              </w:tabs>
              <w:rPr>
                <w:b/>
                <w:bCs/>
                <w:sz w:val="26"/>
                <w:szCs w:val="26"/>
              </w:rPr>
            </w:pPr>
            <w:r w:rsidRPr="002E4CA9">
              <w:rPr>
                <w:b/>
                <w:bCs/>
                <w:sz w:val="26"/>
                <w:szCs w:val="26"/>
              </w:rPr>
              <w:t>Student</w:t>
            </w:r>
          </w:p>
        </w:tc>
        <w:tc>
          <w:tcPr>
            <w:tcW w:w="0" w:type="auto"/>
            <w:vAlign w:val="center"/>
            <w:hideMark/>
          </w:tcPr>
          <w:p w14:paraId="331FA846" w14:textId="77777777" w:rsidR="002E4CA9" w:rsidRPr="002E4CA9" w:rsidRDefault="002E4CA9" w:rsidP="002E4CA9">
            <w:pPr>
              <w:tabs>
                <w:tab w:val="left" w:pos="2016"/>
              </w:tabs>
              <w:rPr>
                <w:b/>
                <w:bCs/>
                <w:sz w:val="26"/>
                <w:szCs w:val="26"/>
              </w:rPr>
            </w:pPr>
            <w:r w:rsidRPr="002E4CA9">
              <w:rPr>
                <w:b/>
                <w:bCs/>
                <w:sz w:val="26"/>
                <w:szCs w:val="26"/>
              </w:rPr>
              <w:t>Study Hours</w:t>
            </w:r>
          </w:p>
        </w:tc>
        <w:tc>
          <w:tcPr>
            <w:tcW w:w="0" w:type="auto"/>
            <w:vAlign w:val="center"/>
            <w:hideMark/>
          </w:tcPr>
          <w:p w14:paraId="6087664F" w14:textId="7A90617A" w:rsidR="002E4CA9" w:rsidRPr="002E4CA9" w:rsidRDefault="002E4CA9" w:rsidP="002E4CA9">
            <w:pPr>
              <w:tabs>
                <w:tab w:val="left" w:pos="2016"/>
              </w:tabs>
              <w:rPr>
                <w:b/>
                <w:bCs/>
                <w:sz w:val="26"/>
                <w:szCs w:val="26"/>
              </w:rPr>
            </w:pPr>
            <w:r w:rsidRPr="002E4CA9">
              <w:rPr>
                <w:b/>
                <w:bCs/>
                <w:sz w:val="26"/>
                <w:szCs w:val="26"/>
              </w:rPr>
              <w:t>Exam Score</w:t>
            </w:r>
            <w:r w:rsidR="00C97082">
              <w:rPr>
                <w:b/>
                <w:bCs/>
                <w:sz w:val="26"/>
                <w:szCs w:val="26"/>
              </w:rPr>
              <w:t>:</w:t>
            </w:r>
          </w:p>
        </w:tc>
      </w:tr>
      <w:tr w:rsidR="002E4CA9" w:rsidRPr="002E4CA9" w14:paraId="001E24E9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A2CC5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</w:t>
            </w:r>
          </w:p>
        </w:tc>
        <w:tc>
          <w:tcPr>
            <w:tcW w:w="0" w:type="auto"/>
            <w:vAlign w:val="center"/>
            <w:hideMark/>
          </w:tcPr>
          <w:p w14:paraId="73247301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2</w:t>
            </w:r>
          </w:p>
        </w:tc>
        <w:tc>
          <w:tcPr>
            <w:tcW w:w="0" w:type="auto"/>
            <w:vAlign w:val="center"/>
            <w:hideMark/>
          </w:tcPr>
          <w:p w14:paraId="585CEDDD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45</w:t>
            </w:r>
          </w:p>
        </w:tc>
      </w:tr>
      <w:tr w:rsidR="002E4CA9" w:rsidRPr="002E4CA9" w14:paraId="5DCA2A68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AA828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2</w:t>
            </w:r>
          </w:p>
        </w:tc>
        <w:tc>
          <w:tcPr>
            <w:tcW w:w="0" w:type="auto"/>
            <w:vAlign w:val="center"/>
            <w:hideMark/>
          </w:tcPr>
          <w:p w14:paraId="3F91D223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3</w:t>
            </w:r>
          </w:p>
        </w:tc>
        <w:tc>
          <w:tcPr>
            <w:tcW w:w="0" w:type="auto"/>
            <w:vAlign w:val="center"/>
            <w:hideMark/>
          </w:tcPr>
          <w:p w14:paraId="58375524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48</w:t>
            </w:r>
          </w:p>
        </w:tc>
      </w:tr>
      <w:tr w:rsidR="002E4CA9" w:rsidRPr="002E4CA9" w14:paraId="2005B237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9B9F0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3</w:t>
            </w:r>
          </w:p>
        </w:tc>
        <w:tc>
          <w:tcPr>
            <w:tcW w:w="0" w:type="auto"/>
            <w:vAlign w:val="center"/>
            <w:hideMark/>
          </w:tcPr>
          <w:p w14:paraId="68EF0414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4</w:t>
            </w:r>
          </w:p>
        </w:tc>
        <w:tc>
          <w:tcPr>
            <w:tcW w:w="0" w:type="auto"/>
            <w:vAlign w:val="center"/>
            <w:hideMark/>
          </w:tcPr>
          <w:p w14:paraId="347C4F94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50</w:t>
            </w:r>
          </w:p>
        </w:tc>
      </w:tr>
      <w:tr w:rsidR="002E4CA9" w:rsidRPr="002E4CA9" w14:paraId="5597CAEA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92AC78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4</w:t>
            </w:r>
          </w:p>
        </w:tc>
        <w:tc>
          <w:tcPr>
            <w:tcW w:w="0" w:type="auto"/>
            <w:vAlign w:val="center"/>
            <w:hideMark/>
          </w:tcPr>
          <w:p w14:paraId="36EF2BD2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5</w:t>
            </w:r>
          </w:p>
        </w:tc>
        <w:tc>
          <w:tcPr>
            <w:tcW w:w="0" w:type="auto"/>
            <w:vAlign w:val="center"/>
            <w:hideMark/>
          </w:tcPr>
          <w:p w14:paraId="1070E1EC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55</w:t>
            </w:r>
          </w:p>
        </w:tc>
      </w:tr>
      <w:tr w:rsidR="002E4CA9" w:rsidRPr="002E4CA9" w14:paraId="63565E8C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044FB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5</w:t>
            </w:r>
          </w:p>
        </w:tc>
        <w:tc>
          <w:tcPr>
            <w:tcW w:w="0" w:type="auto"/>
            <w:vAlign w:val="center"/>
            <w:hideMark/>
          </w:tcPr>
          <w:p w14:paraId="11732016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6</w:t>
            </w:r>
          </w:p>
        </w:tc>
        <w:tc>
          <w:tcPr>
            <w:tcW w:w="0" w:type="auto"/>
            <w:vAlign w:val="center"/>
            <w:hideMark/>
          </w:tcPr>
          <w:p w14:paraId="08A2A9BD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60</w:t>
            </w:r>
          </w:p>
        </w:tc>
      </w:tr>
      <w:tr w:rsidR="002E4CA9" w:rsidRPr="002E4CA9" w14:paraId="634F8547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76051E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6</w:t>
            </w:r>
          </w:p>
        </w:tc>
        <w:tc>
          <w:tcPr>
            <w:tcW w:w="0" w:type="auto"/>
            <w:vAlign w:val="center"/>
            <w:hideMark/>
          </w:tcPr>
          <w:p w14:paraId="61AF04B9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7</w:t>
            </w:r>
          </w:p>
        </w:tc>
        <w:tc>
          <w:tcPr>
            <w:tcW w:w="0" w:type="auto"/>
            <w:vAlign w:val="center"/>
            <w:hideMark/>
          </w:tcPr>
          <w:p w14:paraId="12550939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65</w:t>
            </w:r>
          </w:p>
        </w:tc>
      </w:tr>
      <w:tr w:rsidR="002E4CA9" w:rsidRPr="002E4CA9" w14:paraId="5100BF45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B8F01F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7</w:t>
            </w:r>
          </w:p>
        </w:tc>
        <w:tc>
          <w:tcPr>
            <w:tcW w:w="0" w:type="auto"/>
            <w:vAlign w:val="center"/>
            <w:hideMark/>
          </w:tcPr>
          <w:p w14:paraId="5DE0D4B7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8</w:t>
            </w:r>
          </w:p>
        </w:tc>
        <w:tc>
          <w:tcPr>
            <w:tcW w:w="0" w:type="auto"/>
            <w:vAlign w:val="center"/>
            <w:hideMark/>
          </w:tcPr>
          <w:p w14:paraId="154D4946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68</w:t>
            </w:r>
          </w:p>
        </w:tc>
      </w:tr>
      <w:tr w:rsidR="002E4CA9" w:rsidRPr="002E4CA9" w14:paraId="38A2523B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6A6CA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8</w:t>
            </w:r>
          </w:p>
        </w:tc>
        <w:tc>
          <w:tcPr>
            <w:tcW w:w="0" w:type="auto"/>
            <w:vAlign w:val="center"/>
            <w:hideMark/>
          </w:tcPr>
          <w:p w14:paraId="0E295C5E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9</w:t>
            </w:r>
          </w:p>
        </w:tc>
        <w:tc>
          <w:tcPr>
            <w:tcW w:w="0" w:type="auto"/>
            <w:vAlign w:val="center"/>
            <w:hideMark/>
          </w:tcPr>
          <w:p w14:paraId="63C9327A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70</w:t>
            </w:r>
          </w:p>
        </w:tc>
      </w:tr>
      <w:tr w:rsidR="002E4CA9" w:rsidRPr="002E4CA9" w14:paraId="33FD200F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96817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9</w:t>
            </w:r>
          </w:p>
        </w:tc>
        <w:tc>
          <w:tcPr>
            <w:tcW w:w="0" w:type="auto"/>
            <w:vAlign w:val="center"/>
            <w:hideMark/>
          </w:tcPr>
          <w:p w14:paraId="235B1F36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10</w:t>
            </w:r>
          </w:p>
        </w:tc>
        <w:tc>
          <w:tcPr>
            <w:tcW w:w="0" w:type="auto"/>
            <w:vAlign w:val="center"/>
            <w:hideMark/>
          </w:tcPr>
          <w:p w14:paraId="79C920D2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72</w:t>
            </w:r>
          </w:p>
        </w:tc>
      </w:tr>
      <w:tr w:rsidR="002E4CA9" w:rsidRPr="002E4CA9" w14:paraId="2304F7D6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3BE63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10</w:t>
            </w:r>
          </w:p>
        </w:tc>
        <w:tc>
          <w:tcPr>
            <w:tcW w:w="0" w:type="auto"/>
            <w:vAlign w:val="center"/>
            <w:hideMark/>
          </w:tcPr>
          <w:p w14:paraId="406B94C3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11</w:t>
            </w:r>
          </w:p>
        </w:tc>
        <w:tc>
          <w:tcPr>
            <w:tcW w:w="0" w:type="auto"/>
            <w:vAlign w:val="center"/>
            <w:hideMark/>
          </w:tcPr>
          <w:p w14:paraId="7A36CA8A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74</w:t>
            </w:r>
          </w:p>
        </w:tc>
      </w:tr>
      <w:tr w:rsidR="002E4CA9" w:rsidRPr="002E4CA9" w14:paraId="0F562540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48F35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11</w:t>
            </w:r>
          </w:p>
        </w:tc>
        <w:tc>
          <w:tcPr>
            <w:tcW w:w="0" w:type="auto"/>
            <w:vAlign w:val="center"/>
            <w:hideMark/>
          </w:tcPr>
          <w:p w14:paraId="14169C27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12</w:t>
            </w:r>
          </w:p>
        </w:tc>
        <w:tc>
          <w:tcPr>
            <w:tcW w:w="0" w:type="auto"/>
            <w:vAlign w:val="center"/>
            <w:hideMark/>
          </w:tcPr>
          <w:p w14:paraId="42714AFA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76</w:t>
            </w:r>
          </w:p>
        </w:tc>
      </w:tr>
      <w:tr w:rsidR="002E4CA9" w:rsidRPr="002E4CA9" w14:paraId="3344D25D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FC636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12</w:t>
            </w:r>
          </w:p>
        </w:tc>
        <w:tc>
          <w:tcPr>
            <w:tcW w:w="0" w:type="auto"/>
            <w:vAlign w:val="center"/>
            <w:hideMark/>
          </w:tcPr>
          <w:p w14:paraId="01C40E24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13</w:t>
            </w:r>
          </w:p>
        </w:tc>
        <w:tc>
          <w:tcPr>
            <w:tcW w:w="0" w:type="auto"/>
            <w:vAlign w:val="center"/>
            <w:hideMark/>
          </w:tcPr>
          <w:p w14:paraId="595F2CC1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79</w:t>
            </w:r>
          </w:p>
        </w:tc>
      </w:tr>
      <w:tr w:rsidR="002E4CA9" w:rsidRPr="002E4CA9" w14:paraId="5E1F1ED4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719FE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13</w:t>
            </w:r>
          </w:p>
        </w:tc>
        <w:tc>
          <w:tcPr>
            <w:tcW w:w="0" w:type="auto"/>
            <w:vAlign w:val="center"/>
            <w:hideMark/>
          </w:tcPr>
          <w:p w14:paraId="2CBD07CE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14</w:t>
            </w:r>
          </w:p>
        </w:tc>
        <w:tc>
          <w:tcPr>
            <w:tcW w:w="0" w:type="auto"/>
            <w:vAlign w:val="center"/>
            <w:hideMark/>
          </w:tcPr>
          <w:p w14:paraId="6AE13E47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82</w:t>
            </w:r>
          </w:p>
        </w:tc>
      </w:tr>
      <w:tr w:rsidR="002E4CA9" w:rsidRPr="002E4CA9" w14:paraId="540C370C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EA0BA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14</w:t>
            </w:r>
          </w:p>
        </w:tc>
        <w:tc>
          <w:tcPr>
            <w:tcW w:w="0" w:type="auto"/>
            <w:vAlign w:val="center"/>
            <w:hideMark/>
          </w:tcPr>
          <w:p w14:paraId="5F98E71F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15</w:t>
            </w:r>
          </w:p>
        </w:tc>
        <w:tc>
          <w:tcPr>
            <w:tcW w:w="0" w:type="auto"/>
            <w:vAlign w:val="center"/>
            <w:hideMark/>
          </w:tcPr>
          <w:p w14:paraId="07E76B4E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85</w:t>
            </w:r>
          </w:p>
        </w:tc>
      </w:tr>
      <w:tr w:rsidR="002E4CA9" w:rsidRPr="002E4CA9" w14:paraId="5E947594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8AB89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15</w:t>
            </w:r>
          </w:p>
        </w:tc>
        <w:tc>
          <w:tcPr>
            <w:tcW w:w="0" w:type="auto"/>
            <w:vAlign w:val="center"/>
            <w:hideMark/>
          </w:tcPr>
          <w:p w14:paraId="28C9A15B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16</w:t>
            </w:r>
          </w:p>
        </w:tc>
        <w:tc>
          <w:tcPr>
            <w:tcW w:w="0" w:type="auto"/>
            <w:vAlign w:val="center"/>
            <w:hideMark/>
          </w:tcPr>
          <w:p w14:paraId="5A3FD9D4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87</w:t>
            </w:r>
          </w:p>
        </w:tc>
      </w:tr>
      <w:tr w:rsidR="002E4CA9" w:rsidRPr="002E4CA9" w14:paraId="1B776672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6F8743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16</w:t>
            </w:r>
          </w:p>
        </w:tc>
        <w:tc>
          <w:tcPr>
            <w:tcW w:w="0" w:type="auto"/>
            <w:vAlign w:val="center"/>
            <w:hideMark/>
          </w:tcPr>
          <w:p w14:paraId="51A4B64F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17</w:t>
            </w:r>
          </w:p>
        </w:tc>
        <w:tc>
          <w:tcPr>
            <w:tcW w:w="0" w:type="auto"/>
            <w:vAlign w:val="center"/>
            <w:hideMark/>
          </w:tcPr>
          <w:p w14:paraId="36F2CB8B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89</w:t>
            </w:r>
          </w:p>
        </w:tc>
      </w:tr>
      <w:tr w:rsidR="002E4CA9" w:rsidRPr="002E4CA9" w14:paraId="1DC4C5F7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1D9D0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17</w:t>
            </w:r>
          </w:p>
        </w:tc>
        <w:tc>
          <w:tcPr>
            <w:tcW w:w="0" w:type="auto"/>
            <w:vAlign w:val="center"/>
            <w:hideMark/>
          </w:tcPr>
          <w:p w14:paraId="322DD575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18</w:t>
            </w:r>
          </w:p>
        </w:tc>
        <w:tc>
          <w:tcPr>
            <w:tcW w:w="0" w:type="auto"/>
            <w:vAlign w:val="center"/>
            <w:hideMark/>
          </w:tcPr>
          <w:p w14:paraId="2362BBA1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91</w:t>
            </w:r>
          </w:p>
        </w:tc>
      </w:tr>
      <w:tr w:rsidR="002E4CA9" w:rsidRPr="002E4CA9" w14:paraId="23EA821D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B4A3B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18</w:t>
            </w:r>
          </w:p>
        </w:tc>
        <w:tc>
          <w:tcPr>
            <w:tcW w:w="0" w:type="auto"/>
            <w:vAlign w:val="center"/>
            <w:hideMark/>
          </w:tcPr>
          <w:p w14:paraId="7D8B876E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19</w:t>
            </w:r>
          </w:p>
        </w:tc>
        <w:tc>
          <w:tcPr>
            <w:tcW w:w="0" w:type="auto"/>
            <w:vAlign w:val="center"/>
            <w:hideMark/>
          </w:tcPr>
          <w:p w14:paraId="6CD78A88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93</w:t>
            </w:r>
          </w:p>
        </w:tc>
      </w:tr>
      <w:tr w:rsidR="002E4CA9" w:rsidRPr="002E4CA9" w14:paraId="2DFEC19F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8E4C01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19</w:t>
            </w:r>
          </w:p>
        </w:tc>
        <w:tc>
          <w:tcPr>
            <w:tcW w:w="0" w:type="auto"/>
            <w:vAlign w:val="center"/>
            <w:hideMark/>
          </w:tcPr>
          <w:p w14:paraId="4C06A86A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20</w:t>
            </w:r>
          </w:p>
        </w:tc>
        <w:tc>
          <w:tcPr>
            <w:tcW w:w="0" w:type="auto"/>
            <w:vAlign w:val="center"/>
            <w:hideMark/>
          </w:tcPr>
          <w:p w14:paraId="3677D3A2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95</w:t>
            </w:r>
          </w:p>
        </w:tc>
      </w:tr>
      <w:tr w:rsidR="002E4CA9" w:rsidRPr="002E4CA9" w14:paraId="7D69684F" w14:textId="77777777" w:rsidTr="002E4C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6CD73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20</w:t>
            </w:r>
          </w:p>
        </w:tc>
        <w:tc>
          <w:tcPr>
            <w:tcW w:w="0" w:type="auto"/>
            <w:vAlign w:val="center"/>
            <w:hideMark/>
          </w:tcPr>
          <w:p w14:paraId="1A1482B5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21</w:t>
            </w:r>
          </w:p>
        </w:tc>
        <w:tc>
          <w:tcPr>
            <w:tcW w:w="0" w:type="auto"/>
            <w:vAlign w:val="center"/>
            <w:hideMark/>
          </w:tcPr>
          <w:p w14:paraId="1FE709A3" w14:textId="77777777" w:rsidR="002E4CA9" w:rsidRPr="002E4CA9" w:rsidRDefault="002E4CA9" w:rsidP="002E4CA9">
            <w:pPr>
              <w:tabs>
                <w:tab w:val="left" w:pos="2016"/>
              </w:tabs>
            </w:pPr>
            <w:r w:rsidRPr="002E4CA9">
              <w:t>97</w:t>
            </w:r>
          </w:p>
        </w:tc>
      </w:tr>
    </w:tbl>
    <w:p w14:paraId="5C66492F" w14:textId="2950EF21" w:rsidR="005109FE" w:rsidRDefault="005109FE" w:rsidP="002E4CA9">
      <w:pPr>
        <w:tabs>
          <w:tab w:val="left" w:pos="2016"/>
        </w:tabs>
      </w:pPr>
    </w:p>
    <w:p w14:paraId="179257B8" w14:textId="77777777" w:rsidR="002E4CA9" w:rsidRDefault="002E4CA9" w:rsidP="002E4CA9">
      <w:pPr>
        <w:tabs>
          <w:tab w:val="left" w:pos="2016"/>
        </w:tabs>
      </w:pPr>
    </w:p>
    <w:p w14:paraId="0C3B1DDF" w14:textId="77777777" w:rsidR="00C97082" w:rsidRDefault="00C97082" w:rsidP="003119CB">
      <w:pPr>
        <w:tabs>
          <w:tab w:val="left" w:pos="2016"/>
        </w:tabs>
        <w:rPr>
          <w:b/>
          <w:bCs/>
        </w:rPr>
      </w:pPr>
    </w:p>
    <w:p w14:paraId="346F405C" w14:textId="77777777" w:rsidR="00C97082" w:rsidRDefault="00C97082" w:rsidP="003119CB">
      <w:pPr>
        <w:tabs>
          <w:tab w:val="left" w:pos="2016"/>
        </w:tabs>
        <w:rPr>
          <w:b/>
          <w:bCs/>
        </w:rPr>
      </w:pPr>
    </w:p>
    <w:p w14:paraId="2CF32E2D" w14:textId="77777777" w:rsidR="00C97082" w:rsidRDefault="00C97082" w:rsidP="003119CB">
      <w:pPr>
        <w:tabs>
          <w:tab w:val="left" w:pos="2016"/>
        </w:tabs>
        <w:rPr>
          <w:b/>
          <w:bCs/>
        </w:rPr>
      </w:pPr>
    </w:p>
    <w:p w14:paraId="62D55BB4" w14:textId="7D8D2D8C" w:rsidR="003119CB" w:rsidRPr="00270ABD" w:rsidRDefault="003119CB" w:rsidP="003119CB">
      <w:pPr>
        <w:tabs>
          <w:tab w:val="left" w:pos="2016"/>
        </w:tabs>
        <w:rPr>
          <w:b/>
          <w:bCs/>
          <w:sz w:val="28"/>
          <w:szCs w:val="28"/>
        </w:rPr>
      </w:pPr>
      <w:r w:rsidRPr="003119CB">
        <w:rPr>
          <w:b/>
          <w:bCs/>
          <w:sz w:val="28"/>
          <w:szCs w:val="28"/>
        </w:rPr>
        <w:t xml:space="preserve">Descriptive </w:t>
      </w:r>
      <w:r w:rsidR="00270ABD" w:rsidRPr="00270ABD">
        <w:rPr>
          <w:b/>
          <w:bCs/>
          <w:sz w:val="28"/>
          <w:szCs w:val="28"/>
        </w:rPr>
        <w:t>Statistics: -</w:t>
      </w:r>
      <w:r w:rsidR="00C97082" w:rsidRPr="00270ABD">
        <w:rPr>
          <w:b/>
          <w:bCs/>
          <w:sz w:val="28"/>
          <w:szCs w:val="28"/>
        </w:rPr>
        <w:t xml:space="preserve"> </w:t>
      </w:r>
    </w:p>
    <w:p w14:paraId="46150F31" w14:textId="77777777" w:rsidR="00270ABD" w:rsidRPr="003119CB" w:rsidRDefault="00270ABD" w:rsidP="003119CB">
      <w:pPr>
        <w:tabs>
          <w:tab w:val="left" w:pos="2016"/>
        </w:tabs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6"/>
        <w:gridCol w:w="1286"/>
        <w:gridCol w:w="1252"/>
      </w:tblGrid>
      <w:tr w:rsidR="003119CB" w:rsidRPr="003119CB" w14:paraId="330B4547" w14:textId="77777777" w:rsidTr="003119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E2BF078" w14:textId="77777777" w:rsidR="003119CB" w:rsidRPr="003119CB" w:rsidRDefault="003119CB" w:rsidP="003119CB">
            <w:pPr>
              <w:tabs>
                <w:tab w:val="left" w:pos="2016"/>
              </w:tabs>
              <w:rPr>
                <w:b/>
                <w:bCs/>
              </w:rPr>
            </w:pPr>
            <w:r w:rsidRPr="003119CB">
              <w:rPr>
                <w:b/>
                <w:bCs/>
              </w:rPr>
              <w:t>Statistic</w:t>
            </w:r>
          </w:p>
        </w:tc>
        <w:tc>
          <w:tcPr>
            <w:tcW w:w="0" w:type="auto"/>
            <w:vAlign w:val="center"/>
            <w:hideMark/>
          </w:tcPr>
          <w:p w14:paraId="66B4EA88" w14:textId="77777777" w:rsidR="003119CB" w:rsidRPr="003119CB" w:rsidRDefault="003119CB" w:rsidP="003119CB">
            <w:pPr>
              <w:tabs>
                <w:tab w:val="left" w:pos="2016"/>
              </w:tabs>
              <w:rPr>
                <w:b/>
                <w:bCs/>
              </w:rPr>
            </w:pPr>
            <w:r w:rsidRPr="003119CB">
              <w:rPr>
                <w:b/>
                <w:bCs/>
              </w:rPr>
              <w:t>Study Hours</w:t>
            </w:r>
          </w:p>
        </w:tc>
        <w:tc>
          <w:tcPr>
            <w:tcW w:w="0" w:type="auto"/>
            <w:vAlign w:val="center"/>
            <w:hideMark/>
          </w:tcPr>
          <w:p w14:paraId="4596536D" w14:textId="77777777" w:rsidR="003119CB" w:rsidRPr="003119CB" w:rsidRDefault="003119CB" w:rsidP="003119CB">
            <w:pPr>
              <w:tabs>
                <w:tab w:val="left" w:pos="2016"/>
              </w:tabs>
              <w:rPr>
                <w:b/>
                <w:bCs/>
              </w:rPr>
            </w:pPr>
            <w:r w:rsidRPr="003119CB">
              <w:rPr>
                <w:b/>
                <w:bCs/>
              </w:rPr>
              <w:t>Exam Score</w:t>
            </w:r>
          </w:p>
        </w:tc>
      </w:tr>
      <w:tr w:rsidR="003119CB" w:rsidRPr="003119CB" w14:paraId="747C48A2" w14:textId="77777777" w:rsidTr="00311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D95F9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Mean</w:t>
            </w:r>
          </w:p>
        </w:tc>
        <w:tc>
          <w:tcPr>
            <w:tcW w:w="0" w:type="auto"/>
            <w:vAlign w:val="center"/>
            <w:hideMark/>
          </w:tcPr>
          <w:p w14:paraId="511F61D9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11.5</w:t>
            </w:r>
          </w:p>
        </w:tc>
        <w:tc>
          <w:tcPr>
            <w:tcW w:w="0" w:type="auto"/>
            <w:vAlign w:val="center"/>
            <w:hideMark/>
          </w:tcPr>
          <w:p w14:paraId="3BF9AD5B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75.5</w:t>
            </w:r>
          </w:p>
        </w:tc>
      </w:tr>
      <w:tr w:rsidR="003119CB" w:rsidRPr="003119CB" w14:paraId="59377B0C" w14:textId="77777777" w:rsidTr="00311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B611E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Median</w:t>
            </w:r>
          </w:p>
        </w:tc>
        <w:tc>
          <w:tcPr>
            <w:tcW w:w="0" w:type="auto"/>
            <w:vAlign w:val="center"/>
            <w:hideMark/>
          </w:tcPr>
          <w:p w14:paraId="6CC995E3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11.5</w:t>
            </w:r>
          </w:p>
        </w:tc>
        <w:tc>
          <w:tcPr>
            <w:tcW w:w="0" w:type="auto"/>
            <w:vAlign w:val="center"/>
            <w:hideMark/>
          </w:tcPr>
          <w:p w14:paraId="0C880514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75</w:t>
            </w:r>
          </w:p>
        </w:tc>
      </w:tr>
      <w:tr w:rsidR="003119CB" w:rsidRPr="003119CB" w14:paraId="7286B802" w14:textId="77777777" w:rsidTr="00311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870B3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Mode</w:t>
            </w:r>
          </w:p>
        </w:tc>
        <w:tc>
          <w:tcPr>
            <w:tcW w:w="0" w:type="auto"/>
            <w:vAlign w:val="center"/>
            <w:hideMark/>
          </w:tcPr>
          <w:p w14:paraId="678847BC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None</w:t>
            </w:r>
          </w:p>
        </w:tc>
        <w:tc>
          <w:tcPr>
            <w:tcW w:w="0" w:type="auto"/>
            <w:vAlign w:val="center"/>
            <w:hideMark/>
          </w:tcPr>
          <w:p w14:paraId="7234E6CA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None</w:t>
            </w:r>
          </w:p>
        </w:tc>
      </w:tr>
      <w:tr w:rsidR="003119CB" w:rsidRPr="003119CB" w14:paraId="17A58877" w14:textId="77777777" w:rsidTr="00311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4E22D5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Standard Deviation</w:t>
            </w:r>
          </w:p>
        </w:tc>
        <w:tc>
          <w:tcPr>
            <w:tcW w:w="0" w:type="auto"/>
            <w:vAlign w:val="center"/>
            <w:hideMark/>
          </w:tcPr>
          <w:p w14:paraId="119B13D5" w14:textId="413EC97F" w:rsidR="003119CB" w:rsidRPr="003119CB" w:rsidRDefault="003119CB" w:rsidP="003119CB">
            <w:pPr>
              <w:tabs>
                <w:tab w:val="left" w:pos="2016"/>
              </w:tabs>
            </w:pPr>
            <w:r>
              <w:t xml:space="preserve">   </w:t>
            </w:r>
            <w:r w:rsidRPr="003119CB">
              <w:t>5.916</w:t>
            </w:r>
          </w:p>
        </w:tc>
        <w:tc>
          <w:tcPr>
            <w:tcW w:w="0" w:type="auto"/>
            <w:vAlign w:val="center"/>
            <w:hideMark/>
          </w:tcPr>
          <w:p w14:paraId="05548CAD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15.32</w:t>
            </w:r>
          </w:p>
        </w:tc>
      </w:tr>
      <w:tr w:rsidR="003119CB" w:rsidRPr="003119CB" w14:paraId="311C7D3D" w14:textId="77777777" w:rsidTr="00311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0F8E0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Variance</w:t>
            </w:r>
          </w:p>
        </w:tc>
        <w:tc>
          <w:tcPr>
            <w:tcW w:w="0" w:type="auto"/>
            <w:vAlign w:val="center"/>
            <w:hideMark/>
          </w:tcPr>
          <w:p w14:paraId="3D087354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35</w:t>
            </w:r>
          </w:p>
        </w:tc>
        <w:tc>
          <w:tcPr>
            <w:tcW w:w="0" w:type="auto"/>
            <w:vAlign w:val="center"/>
            <w:hideMark/>
          </w:tcPr>
          <w:p w14:paraId="083D4213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235.2</w:t>
            </w:r>
          </w:p>
        </w:tc>
      </w:tr>
      <w:tr w:rsidR="003119CB" w:rsidRPr="003119CB" w14:paraId="1EA867E0" w14:textId="77777777" w:rsidTr="003119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D58B0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Range</w:t>
            </w:r>
          </w:p>
        </w:tc>
        <w:tc>
          <w:tcPr>
            <w:tcW w:w="0" w:type="auto"/>
            <w:vAlign w:val="center"/>
            <w:hideMark/>
          </w:tcPr>
          <w:p w14:paraId="0E403560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19</w:t>
            </w:r>
          </w:p>
        </w:tc>
        <w:tc>
          <w:tcPr>
            <w:tcW w:w="0" w:type="auto"/>
            <w:vAlign w:val="center"/>
            <w:hideMark/>
          </w:tcPr>
          <w:p w14:paraId="504C6AC2" w14:textId="77777777" w:rsidR="003119CB" w:rsidRPr="003119CB" w:rsidRDefault="003119CB" w:rsidP="003119CB">
            <w:pPr>
              <w:tabs>
                <w:tab w:val="left" w:pos="2016"/>
              </w:tabs>
            </w:pPr>
            <w:r w:rsidRPr="003119CB">
              <w:t>52</w:t>
            </w:r>
          </w:p>
        </w:tc>
      </w:tr>
    </w:tbl>
    <w:p w14:paraId="596436EF" w14:textId="77777777" w:rsidR="00A96719" w:rsidRDefault="00A96719" w:rsidP="00504CDF">
      <w:pPr>
        <w:tabs>
          <w:tab w:val="left" w:pos="2016"/>
        </w:tabs>
        <w:rPr>
          <w:b/>
          <w:bCs/>
          <w:sz w:val="28"/>
          <w:szCs w:val="28"/>
        </w:rPr>
      </w:pPr>
    </w:p>
    <w:p w14:paraId="2E738734" w14:textId="77777777" w:rsidR="00A96719" w:rsidRDefault="00A96719" w:rsidP="00504CDF">
      <w:pPr>
        <w:tabs>
          <w:tab w:val="left" w:pos="2016"/>
        </w:tabs>
        <w:rPr>
          <w:b/>
          <w:bCs/>
          <w:sz w:val="28"/>
          <w:szCs w:val="28"/>
        </w:rPr>
      </w:pPr>
    </w:p>
    <w:p w14:paraId="23F883D4" w14:textId="749C6249" w:rsidR="00504CDF" w:rsidRPr="00504CDF" w:rsidRDefault="00504CDF" w:rsidP="00504CDF">
      <w:pPr>
        <w:tabs>
          <w:tab w:val="left" w:pos="2016"/>
        </w:tabs>
        <w:rPr>
          <w:b/>
          <w:bCs/>
          <w:sz w:val="28"/>
          <w:szCs w:val="28"/>
        </w:rPr>
      </w:pPr>
      <w:r w:rsidRPr="00504CDF">
        <w:rPr>
          <w:b/>
          <w:bCs/>
          <w:sz w:val="28"/>
          <w:szCs w:val="28"/>
        </w:rPr>
        <w:t>Inferential Statistics</w:t>
      </w:r>
      <w:ins w:id="0" w:author="Microsoft Word" w:date="2025-10-21T17:36:00Z">
        <w:r w:rsidR="00270ABD" w:rsidRPr="00270ABD">
          <w:rPr>
            <w:b/>
            <w:bCs/>
            <w:sz w:val="28"/>
            <w:szCs w:val="28"/>
          </w:rPr>
          <w:t>: -</w:t>
        </w:r>
      </w:ins>
    </w:p>
    <w:p w14:paraId="0FE63376" w14:textId="77777777" w:rsidR="00504CDF" w:rsidRPr="00504CDF" w:rsidRDefault="00504CDF" w:rsidP="00504CDF">
      <w:pPr>
        <w:tabs>
          <w:tab w:val="left" w:pos="2016"/>
        </w:tabs>
        <w:rPr>
          <w:b/>
          <w:bCs/>
        </w:rPr>
      </w:pPr>
      <w:r w:rsidRPr="00504CDF">
        <w:rPr>
          <w:b/>
          <w:bCs/>
        </w:rPr>
        <w:t>Hypothesis Testing (t-Test):</w:t>
      </w:r>
    </w:p>
    <w:p w14:paraId="0D50E85F" w14:textId="77777777" w:rsidR="00504CDF" w:rsidRPr="00504CDF" w:rsidRDefault="00504CDF" w:rsidP="00504CDF">
      <w:pPr>
        <w:numPr>
          <w:ilvl w:val="0"/>
          <w:numId w:val="1"/>
        </w:numPr>
        <w:tabs>
          <w:tab w:val="left" w:pos="2016"/>
        </w:tabs>
      </w:pPr>
      <w:r w:rsidRPr="00504CDF">
        <w:rPr>
          <w:b/>
          <w:bCs/>
        </w:rPr>
        <w:t>Null Hypothesis (H₀):</w:t>
      </w:r>
      <w:r w:rsidRPr="00504CDF">
        <w:t xml:space="preserve"> There is no significant relationship between study hours and exam scores.</w:t>
      </w:r>
    </w:p>
    <w:p w14:paraId="73EF4852" w14:textId="77777777" w:rsidR="00504CDF" w:rsidRPr="00504CDF" w:rsidRDefault="00504CDF" w:rsidP="00504CDF">
      <w:pPr>
        <w:numPr>
          <w:ilvl w:val="0"/>
          <w:numId w:val="1"/>
        </w:numPr>
        <w:tabs>
          <w:tab w:val="left" w:pos="2016"/>
        </w:tabs>
      </w:pPr>
      <w:r w:rsidRPr="00504CDF">
        <w:rPr>
          <w:b/>
          <w:bCs/>
        </w:rPr>
        <w:t>Alternative Hypothesis (H₁):</w:t>
      </w:r>
      <w:r w:rsidRPr="00504CDF">
        <w:t xml:space="preserve"> There is a significant relationship between study hours and exam scores.</w:t>
      </w:r>
    </w:p>
    <w:p w14:paraId="3DB65A64" w14:textId="77777777" w:rsidR="00504CDF" w:rsidRPr="00504CDF" w:rsidRDefault="00504CDF" w:rsidP="00504CDF">
      <w:pPr>
        <w:tabs>
          <w:tab w:val="left" w:pos="2016"/>
        </w:tabs>
      </w:pPr>
      <w:r w:rsidRPr="00504CDF">
        <w:rPr>
          <w:b/>
          <w:bCs/>
        </w:rPr>
        <w:t>Test Used:</w:t>
      </w:r>
      <w:r w:rsidRPr="00504CDF">
        <w:t xml:space="preserve"> Pearson Correlation &amp; t-Test</w:t>
      </w:r>
    </w:p>
    <w:p w14:paraId="17B677B0" w14:textId="77777777" w:rsidR="00504CDF" w:rsidRPr="00504CDF" w:rsidRDefault="00504CDF" w:rsidP="00504CDF">
      <w:pPr>
        <w:numPr>
          <w:ilvl w:val="0"/>
          <w:numId w:val="2"/>
        </w:numPr>
        <w:tabs>
          <w:tab w:val="left" w:pos="2016"/>
        </w:tabs>
      </w:pPr>
      <w:r w:rsidRPr="00504CDF">
        <w:t>Correlation (r) = 0.98 (very strong positive correlation)</w:t>
      </w:r>
    </w:p>
    <w:p w14:paraId="4E1A47BE" w14:textId="77777777" w:rsidR="00504CDF" w:rsidRPr="00504CDF" w:rsidRDefault="00504CDF" w:rsidP="00504CDF">
      <w:pPr>
        <w:numPr>
          <w:ilvl w:val="0"/>
          <w:numId w:val="2"/>
        </w:numPr>
        <w:tabs>
          <w:tab w:val="left" w:pos="2016"/>
        </w:tabs>
      </w:pPr>
      <w:r w:rsidRPr="00504CDF">
        <w:t>Degrees of Freedom = 18</w:t>
      </w:r>
    </w:p>
    <w:p w14:paraId="613F35B0" w14:textId="77777777" w:rsidR="00504CDF" w:rsidRPr="00504CDF" w:rsidRDefault="00504CDF" w:rsidP="00504CDF">
      <w:pPr>
        <w:numPr>
          <w:ilvl w:val="0"/>
          <w:numId w:val="2"/>
        </w:numPr>
        <w:tabs>
          <w:tab w:val="left" w:pos="2016"/>
        </w:tabs>
      </w:pPr>
      <w:r w:rsidRPr="00504CDF">
        <w:t>t-value = 13.89</w:t>
      </w:r>
    </w:p>
    <w:p w14:paraId="50FB8FD5" w14:textId="77777777" w:rsidR="00504CDF" w:rsidRPr="00504CDF" w:rsidRDefault="00504CDF" w:rsidP="00504CDF">
      <w:pPr>
        <w:numPr>
          <w:ilvl w:val="0"/>
          <w:numId w:val="2"/>
        </w:numPr>
        <w:tabs>
          <w:tab w:val="left" w:pos="2016"/>
        </w:tabs>
      </w:pPr>
      <w:r w:rsidRPr="00504CDF">
        <w:t>p-value &lt; 0.05</w:t>
      </w:r>
    </w:p>
    <w:p w14:paraId="5D159A5C" w14:textId="77777777" w:rsidR="00504CDF" w:rsidRDefault="00504CDF" w:rsidP="00504CDF">
      <w:pPr>
        <w:tabs>
          <w:tab w:val="left" w:pos="2016"/>
        </w:tabs>
      </w:pPr>
      <w:r w:rsidRPr="00504CDF">
        <w:rPr>
          <w:b/>
          <w:bCs/>
        </w:rPr>
        <w:t>Result:</w:t>
      </w:r>
      <w:r w:rsidRPr="00504CDF">
        <w:t xml:space="preserve"> Reject H₀.</w:t>
      </w:r>
    </w:p>
    <w:p w14:paraId="5DC9B19F" w14:textId="2E3B553F" w:rsidR="00504CDF" w:rsidRPr="00504CDF" w:rsidRDefault="00097243" w:rsidP="00504CDF">
      <w:pPr>
        <w:tabs>
          <w:tab w:val="left" w:pos="2016"/>
        </w:tabs>
      </w:pPr>
      <w:ins w:id="1" w:author="Microsoft Word" w:date="2025-10-21T17:36:00Z">
        <w:r>
          <w:t>S</w:t>
        </w:r>
        <w:r w:rsidR="00504CDF" w:rsidRPr="00504CDF">
          <w:rPr>
            <w:b/>
            <w:bCs/>
          </w:rPr>
          <w:t>ignificant</w:t>
        </w:r>
      </w:ins>
      <w:r w:rsidR="00504CDF" w:rsidRPr="00504CDF">
        <w:rPr>
          <w:b/>
          <w:bCs/>
        </w:rPr>
        <w:t xml:space="preserve"> positive relationship</w:t>
      </w:r>
      <w:r w:rsidR="00504CDF" w:rsidRPr="00504CDF">
        <w:t xml:space="preserve"> between study hours and exam performance.</w:t>
      </w:r>
    </w:p>
    <w:p w14:paraId="2C5C8B06" w14:textId="77777777" w:rsidR="003119CB" w:rsidRDefault="003119CB" w:rsidP="002E4CA9">
      <w:pPr>
        <w:tabs>
          <w:tab w:val="left" w:pos="2016"/>
        </w:tabs>
      </w:pPr>
    </w:p>
    <w:sectPr w:rsidR="0031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114E4"/>
    <w:multiLevelType w:val="multilevel"/>
    <w:tmpl w:val="4A46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222519"/>
    <w:multiLevelType w:val="multilevel"/>
    <w:tmpl w:val="E85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0223621">
    <w:abstractNumId w:val="1"/>
  </w:num>
  <w:num w:numId="2" w16cid:durableId="45644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CA9"/>
    <w:rsid w:val="00097243"/>
    <w:rsid w:val="000F513E"/>
    <w:rsid w:val="00270ABD"/>
    <w:rsid w:val="002E4CA9"/>
    <w:rsid w:val="0030247A"/>
    <w:rsid w:val="003119CB"/>
    <w:rsid w:val="00504CDF"/>
    <w:rsid w:val="005109FE"/>
    <w:rsid w:val="005252BC"/>
    <w:rsid w:val="00527E13"/>
    <w:rsid w:val="005D0138"/>
    <w:rsid w:val="006E16F1"/>
    <w:rsid w:val="00717C89"/>
    <w:rsid w:val="009B3C37"/>
    <w:rsid w:val="00A96719"/>
    <w:rsid w:val="00C9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5BAB"/>
  <w15:chartTrackingRefBased/>
  <w15:docId w15:val="{37D65CB9-FC5F-4AAF-AE59-538CFC23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CA9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CA9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CA9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4C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4CA9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CA9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CA9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C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C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C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C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4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4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4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CA9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CA9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CA9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CA9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147</Words>
  <Characters>841</Characters>
  <Application>Microsoft Office Word</Application>
  <DocSecurity>0</DocSecurity>
  <Lines>7</Lines>
  <Paragraphs>1</Paragraphs>
  <ScaleCrop>false</ScaleCrop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nimavatmeet61@gmail.com</dc:creator>
  <cp:keywords/>
  <dc:description/>
  <cp:lastModifiedBy>nimavatmeet61@gmail.com</cp:lastModifiedBy>
  <cp:revision>19</cp:revision>
  <dcterms:created xsi:type="dcterms:W3CDTF">2025-10-21T11:45:00Z</dcterms:created>
  <dcterms:modified xsi:type="dcterms:W3CDTF">2025-10-21T12:09:00Z</dcterms:modified>
</cp:coreProperties>
</file>